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4CB5" w:rsidRPr="00771322" w:rsidRDefault="00644CB5" w:rsidP="00644CB5">
      <w:pPr>
        <w:spacing w:line="276" w:lineRule="auto"/>
        <w:rPr>
          <w:rFonts w:asciiTheme="minorBidi" w:hAnsiTheme="minorBidi"/>
          <w:szCs w:val="24"/>
        </w:rPr>
      </w:pPr>
    </w:p>
    <w:p w:rsidR="00644CB5" w:rsidRPr="00644CB5" w:rsidRDefault="00644CB5" w:rsidP="00644CB5">
      <w:pPr>
        <w:spacing w:after="0" w:line="276" w:lineRule="auto"/>
        <w:jc w:val="both"/>
        <w:rPr>
          <w:rFonts w:asciiTheme="minorBidi" w:hAnsiTheme="minorBidi"/>
          <w:b/>
          <w:bCs/>
        </w:rPr>
      </w:pPr>
      <w:bookmarkStart w:id="0" w:name="_Toc40364082"/>
      <w:bookmarkStart w:id="1" w:name="_Hlk43895194"/>
      <w:r w:rsidRPr="00644CB5">
        <w:rPr>
          <w:rFonts w:asciiTheme="minorBidi" w:hAnsiTheme="minorBidi"/>
          <w:b/>
          <w:bCs/>
        </w:rPr>
        <w:t xml:space="preserve">LEARNING AND TEACHING </w:t>
      </w:r>
      <w:bookmarkEnd w:id="0"/>
    </w:p>
    <w:p w:rsidR="00644CB5" w:rsidRDefault="00644CB5" w:rsidP="00644CB5">
      <w:pPr>
        <w:spacing w:line="276" w:lineRule="auto"/>
        <w:rPr>
          <w:rFonts w:asciiTheme="minorBidi" w:hAnsiTheme="minorBidi"/>
          <w:szCs w:val="24"/>
        </w:rPr>
      </w:pPr>
    </w:p>
    <w:p w:rsidR="00F41ACE" w:rsidRPr="00771322" w:rsidRDefault="00F41ACE" w:rsidP="00F41ACE">
      <w:pPr>
        <w:spacing w:line="276" w:lineRule="auto"/>
        <w:rPr>
          <w:rFonts w:asciiTheme="minorBidi" w:hAnsiTheme="minorBidi"/>
          <w:b/>
          <w:bCs/>
          <w:szCs w:val="24"/>
        </w:rPr>
      </w:pPr>
      <w:r w:rsidRPr="00771322">
        <w:rPr>
          <w:rFonts w:asciiTheme="minorBidi" w:hAnsiTheme="minorBidi"/>
          <w:b/>
          <w:bCs/>
          <w:szCs w:val="24"/>
        </w:rPr>
        <w:t xml:space="preserve">Select the mode of delivery for this programme. </w:t>
      </w:r>
    </w:p>
    <w:p w:rsidR="00F41ACE" w:rsidRPr="00771322" w:rsidRDefault="00F41ACE" w:rsidP="00F41ACE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11"/>
        <w:gridCol w:w="2464"/>
      </w:tblGrid>
      <w:tr w:rsidR="00F41ACE" w:rsidRPr="00771322" w:rsidTr="00E74BBB">
        <w:tc>
          <w:tcPr>
            <w:tcW w:w="4675" w:type="dxa"/>
          </w:tcPr>
          <w:p w:rsidR="00F41ACE" w:rsidRPr="00771322" w:rsidRDefault="00F41ACE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CONTACT (campus-based face-to-face engagement)</w:t>
            </w:r>
          </w:p>
        </w:tc>
        <w:tc>
          <w:tcPr>
            <w:tcW w:w="4675" w:type="dxa"/>
            <w:gridSpan w:val="2"/>
          </w:tcPr>
          <w:p w:rsidR="00F41ACE" w:rsidRPr="00771322" w:rsidRDefault="00F41ACE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</w:tc>
      </w:tr>
      <w:tr w:rsidR="00F41ACE" w:rsidRPr="00771322" w:rsidTr="00E74BBB">
        <w:tc>
          <w:tcPr>
            <w:tcW w:w="4675" w:type="dxa"/>
          </w:tcPr>
          <w:p w:rsidR="00F41ACE" w:rsidRPr="00771322" w:rsidRDefault="00F41ACE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BLENDED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/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MIXED (contact with supporting educational technologies)</w:t>
            </w:r>
          </w:p>
        </w:tc>
        <w:tc>
          <w:tcPr>
            <w:tcW w:w="2211" w:type="dxa"/>
          </w:tcPr>
          <w:p w:rsidR="00F41ACE" w:rsidRPr="00771322" w:rsidRDefault="00F41ACE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Indicate % contact provisioning:</w:t>
            </w:r>
          </w:p>
          <w:p w:rsidR="00F41ACE" w:rsidRPr="00771322" w:rsidRDefault="00F41ACE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  <w:p w:rsidR="00F41ACE" w:rsidRPr="00771322" w:rsidRDefault="00F41ACE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</w:tc>
        <w:tc>
          <w:tcPr>
            <w:tcW w:w="2464" w:type="dxa"/>
          </w:tcPr>
          <w:p w:rsidR="00F41ACE" w:rsidRDefault="00F41ACE" w:rsidP="00E74BBB">
            <w:pPr>
              <w:spacing w:line="276" w:lineRule="auto"/>
              <w:jc w:val="both"/>
              <w:rPr>
                <w:ins w:id="2" w:author="Robin Naude" w:date="2020-10-20T15:54:00Z"/>
                <w:rFonts w:asciiTheme="minorBidi" w:hAnsiTheme="minorBidi"/>
                <w:sz w:val="24"/>
                <w:szCs w:val="24"/>
              </w:rPr>
            </w:pPr>
            <w:r w:rsidRPr="00771322">
              <w:rPr>
                <w:rFonts w:asciiTheme="minorBidi" w:hAnsiTheme="minorBidi"/>
                <w:sz w:val="24"/>
                <w:szCs w:val="24"/>
              </w:rPr>
              <w:t>Indicate % online provisioning:</w:t>
            </w:r>
          </w:p>
          <w:p w:rsidR="00F41ACE" w:rsidRPr="00771322" w:rsidRDefault="00F41ACE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41ACE" w:rsidRPr="00771322" w:rsidTr="00E74BBB">
        <w:tc>
          <w:tcPr>
            <w:tcW w:w="4675" w:type="dxa"/>
          </w:tcPr>
          <w:p w:rsidR="00F41ACE" w:rsidRPr="00771322" w:rsidRDefault="00F41ACE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DISTANCE (remote learning and teaching only OR with synchronous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/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asynchronous activity via supporting educational technologies)</w:t>
            </w:r>
          </w:p>
        </w:tc>
        <w:tc>
          <w:tcPr>
            <w:tcW w:w="4675" w:type="dxa"/>
            <w:gridSpan w:val="2"/>
          </w:tcPr>
          <w:p w:rsidR="00F41ACE" w:rsidRPr="00771322" w:rsidRDefault="00F41ACE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</w:tc>
      </w:tr>
    </w:tbl>
    <w:p w:rsidR="00E56824" w:rsidRPr="00771322" w:rsidRDefault="00E56824" w:rsidP="00E56824">
      <w:pPr>
        <w:spacing w:line="276" w:lineRule="auto"/>
        <w:rPr>
          <w:rFonts w:asciiTheme="minorBidi" w:hAnsiTheme="minorBidi"/>
          <w:b/>
          <w:szCs w:val="24"/>
        </w:rPr>
      </w:pPr>
    </w:p>
    <w:p w:rsidR="00E56824" w:rsidRPr="00771322" w:rsidRDefault="00E56824" w:rsidP="00E56824">
      <w:pPr>
        <w:spacing w:line="276" w:lineRule="auto"/>
        <w:rPr>
          <w:rFonts w:asciiTheme="minorBidi" w:hAnsiTheme="minorBidi"/>
          <w:b/>
          <w:szCs w:val="24"/>
        </w:rPr>
      </w:pPr>
      <w:r w:rsidRPr="00771322">
        <w:rPr>
          <w:rFonts w:asciiTheme="minorBidi" w:hAnsiTheme="minorBidi"/>
          <w:b/>
          <w:szCs w:val="24"/>
        </w:rPr>
        <w:t>Provide a response to each of the following questions in terms of the selection above.</w:t>
      </w:r>
    </w:p>
    <w:p w:rsidR="00E56824" w:rsidRPr="00771322" w:rsidRDefault="00E56824" w:rsidP="00E56824">
      <w:pPr>
        <w:spacing w:line="276" w:lineRule="auto"/>
        <w:rPr>
          <w:rFonts w:asciiTheme="minorBidi" w:hAnsiTheme="minorBidi"/>
          <w:b/>
          <w:szCs w:val="24"/>
        </w:rPr>
      </w:pPr>
    </w:p>
    <w:p w:rsidR="00E56824" w:rsidRPr="00771322" w:rsidRDefault="00E56824" w:rsidP="00E56824">
      <w:pPr>
        <w:spacing w:line="276" w:lineRule="auto"/>
        <w:rPr>
          <w:rFonts w:asciiTheme="minorBidi" w:hAnsiTheme="minorBidi"/>
          <w:bCs/>
          <w:szCs w:val="24"/>
        </w:rPr>
      </w:pPr>
      <w:r w:rsidRPr="00771322">
        <w:rPr>
          <w:rFonts w:asciiTheme="minorBidi" w:hAnsiTheme="minorBidi"/>
          <w:bCs/>
          <w:szCs w:val="24"/>
        </w:rPr>
        <w:t>1.1 Explain why the selected mode of delivery is appropriate for the programme given the intended purpose and outcomes.</w:t>
      </w:r>
    </w:p>
    <w:p w:rsidR="00E56824" w:rsidRPr="00771322" w:rsidRDefault="00E56824" w:rsidP="00E56824">
      <w:pPr>
        <w:spacing w:line="276" w:lineRule="auto"/>
        <w:rPr>
          <w:rFonts w:asciiTheme="minorBidi" w:hAnsiTheme="minorBidi"/>
          <w:bCs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824" w:rsidRPr="00771322" w:rsidTr="00E74BBB">
        <w:tc>
          <w:tcPr>
            <w:tcW w:w="9350" w:type="dxa"/>
          </w:tcPr>
          <w:p w:rsidR="00E56824" w:rsidRPr="00771322" w:rsidRDefault="00E56824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bCs/>
                <w:sz w:val="24"/>
                <w:u w:val="single"/>
              </w:rPr>
            </w:pPr>
          </w:p>
          <w:p w:rsidR="00E56824" w:rsidRPr="00771322" w:rsidRDefault="00E56824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bCs/>
                <w:sz w:val="24"/>
                <w:u w:val="single"/>
              </w:rPr>
            </w:pPr>
          </w:p>
        </w:tc>
      </w:tr>
    </w:tbl>
    <w:p w:rsidR="00E56824" w:rsidRPr="00771322" w:rsidRDefault="00E56824" w:rsidP="00E56824">
      <w:pPr>
        <w:spacing w:line="276" w:lineRule="auto"/>
        <w:rPr>
          <w:rFonts w:asciiTheme="minorBidi" w:hAnsiTheme="minorBidi"/>
          <w:bCs/>
          <w:szCs w:val="24"/>
          <w:u w:val="single"/>
        </w:rPr>
      </w:pPr>
    </w:p>
    <w:p w:rsidR="00E56824" w:rsidRPr="00771322" w:rsidRDefault="00E56824" w:rsidP="00E56824">
      <w:pPr>
        <w:pStyle w:val="ListParagraph"/>
        <w:numPr>
          <w:ilvl w:val="1"/>
          <w:numId w:val="8"/>
        </w:numPr>
        <w:spacing w:after="0" w:line="276" w:lineRule="auto"/>
        <w:contextualSpacing w:val="0"/>
        <w:jc w:val="both"/>
        <w:rPr>
          <w:rFonts w:asciiTheme="minorBidi" w:hAnsiTheme="minorBidi"/>
          <w:bCs/>
        </w:rPr>
      </w:pPr>
      <w:r w:rsidRPr="00771322">
        <w:rPr>
          <w:rFonts w:asciiTheme="minorBidi" w:hAnsiTheme="minorBidi"/>
          <w:bCs/>
        </w:rPr>
        <w:t xml:space="preserve">If applicable, explain how technology will be used to enhance the quality of learning and teaching for the target group of students. </w:t>
      </w:r>
    </w:p>
    <w:p w:rsidR="00E56824" w:rsidRPr="00771322" w:rsidRDefault="00E56824" w:rsidP="00E56824">
      <w:pPr>
        <w:spacing w:line="276" w:lineRule="auto"/>
        <w:rPr>
          <w:rFonts w:asciiTheme="minorBidi" w:hAnsiTheme="minorBidi"/>
          <w:bCs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E56824" w:rsidRPr="00771322" w:rsidTr="00E74BBB">
        <w:tc>
          <w:tcPr>
            <w:tcW w:w="9355" w:type="dxa"/>
          </w:tcPr>
          <w:p w:rsidR="00E56824" w:rsidRPr="00771322" w:rsidRDefault="00E56824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bCs/>
                <w:sz w:val="24"/>
              </w:rPr>
            </w:pPr>
          </w:p>
          <w:p w:rsidR="00E56824" w:rsidRPr="00771322" w:rsidRDefault="00E56824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bCs/>
                <w:sz w:val="24"/>
              </w:rPr>
            </w:pPr>
          </w:p>
        </w:tc>
      </w:tr>
    </w:tbl>
    <w:p w:rsidR="00E56824" w:rsidRPr="00771322" w:rsidRDefault="00E56824" w:rsidP="00E56824">
      <w:pPr>
        <w:spacing w:line="276" w:lineRule="auto"/>
        <w:rPr>
          <w:rFonts w:asciiTheme="minorBidi" w:hAnsiTheme="minorBidi"/>
          <w:bCs/>
          <w:szCs w:val="24"/>
        </w:rPr>
      </w:pPr>
    </w:p>
    <w:p w:rsidR="00E56824" w:rsidRPr="00771322" w:rsidRDefault="00E56824" w:rsidP="00E56824">
      <w:pPr>
        <w:pStyle w:val="ListParagraph"/>
        <w:numPr>
          <w:ilvl w:val="1"/>
          <w:numId w:val="8"/>
        </w:numPr>
        <w:spacing w:after="0" w:line="276" w:lineRule="auto"/>
        <w:contextualSpacing w:val="0"/>
        <w:jc w:val="both"/>
        <w:rPr>
          <w:rFonts w:asciiTheme="minorBidi" w:hAnsiTheme="minorBidi"/>
          <w:color w:val="000000"/>
        </w:rPr>
      </w:pPr>
      <w:r w:rsidRPr="00771322">
        <w:rPr>
          <w:rFonts w:asciiTheme="minorBidi" w:hAnsiTheme="minorBidi"/>
          <w:color w:val="000000"/>
          <w14:textFill>
            <w14:solidFill>
              <w14:srgbClr w14:val="000000">
                <w14:alpha w14:val="40000"/>
              </w14:srgbClr>
            </w14:solidFill>
          </w14:textFill>
        </w:rPr>
        <w:t>Provide a description of any specialised facilities and equipment required for learning and teaching in th</w:t>
      </w:r>
      <w:r>
        <w:rPr>
          <w:rFonts w:asciiTheme="minorBidi" w:hAnsiTheme="minorBidi"/>
          <w:color w:val="000000"/>
          <w14:textFill>
            <w14:solidFill>
              <w14:srgbClr w14:val="000000">
                <w14:alpha w14:val="40000"/>
              </w14:srgbClr>
            </w14:solidFill>
          </w14:textFill>
        </w:rPr>
        <w:t>e</w:t>
      </w:r>
      <w:r w:rsidRPr="00771322">
        <w:rPr>
          <w:rFonts w:asciiTheme="minorBidi" w:hAnsiTheme="minorBidi"/>
          <w:color w:val="000000"/>
          <w14:textFill>
            <w14:solidFill>
              <w14:srgbClr w14:val="000000">
                <w14:alpha w14:val="40000"/>
              </w14:srgbClr>
            </w14:solidFill>
          </w14:textFill>
        </w:rPr>
        <w:t xml:space="preserve"> programme, excluding lecture rooms.</w:t>
      </w:r>
    </w:p>
    <w:p w:rsidR="00E56824" w:rsidRPr="00771322" w:rsidRDefault="00E56824" w:rsidP="00E56824">
      <w:pPr>
        <w:spacing w:line="276" w:lineRule="auto"/>
        <w:rPr>
          <w:rFonts w:asciiTheme="minorBidi" w:hAnsiTheme="minorBidi"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824" w:rsidRPr="00771322" w:rsidTr="00E74BBB">
        <w:tc>
          <w:tcPr>
            <w:tcW w:w="9350" w:type="dxa"/>
          </w:tcPr>
          <w:p w:rsidR="00E56824" w:rsidRPr="00771322" w:rsidRDefault="00E56824" w:rsidP="00E74BBB">
            <w:pPr>
              <w:spacing w:line="276" w:lineRule="auto"/>
              <w:jc w:val="both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E56824" w:rsidRPr="00771322" w:rsidRDefault="00E56824" w:rsidP="00E74BBB">
            <w:pPr>
              <w:spacing w:line="276" w:lineRule="auto"/>
              <w:jc w:val="both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</w:tbl>
    <w:p w:rsidR="00E56824" w:rsidRPr="00771322" w:rsidRDefault="00E56824" w:rsidP="00E56824">
      <w:pPr>
        <w:spacing w:line="276" w:lineRule="auto"/>
        <w:rPr>
          <w:rFonts w:asciiTheme="minorBidi" w:hAnsiTheme="minorBidi"/>
          <w:color w:val="000000"/>
          <w:szCs w:val="24"/>
        </w:rPr>
      </w:pPr>
    </w:p>
    <w:p w:rsidR="00E56824" w:rsidRPr="00771322" w:rsidRDefault="00E56824" w:rsidP="00E56824">
      <w:pPr>
        <w:spacing w:line="276" w:lineRule="auto"/>
        <w:rPr>
          <w:rFonts w:asciiTheme="minorBidi" w:hAnsiTheme="minorBidi"/>
          <w:color w:val="000000"/>
          <w:szCs w:val="24"/>
        </w:rPr>
      </w:pPr>
      <w:r w:rsidRPr="00771322">
        <w:rPr>
          <w:rFonts w:asciiTheme="minorBidi" w:hAnsiTheme="minorBidi"/>
          <w:color w:val="000000"/>
          <w:szCs w:val="24"/>
          <w14:textFill>
            <w14:solidFill>
              <w14:srgbClr w14:val="000000">
                <w14:alpha w14:val="40000"/>
              </w14:srgbClr>
            </w14:solidFill>
          </w14:textFill>
        </w:rPr>
        <w:t>1.4 If it is intended to offer th</w:t>
      </w:r>
      <w:r>
        <w:rPr>
          <w:rFonts w:asciiTheme="minorBidi" w:hAnsiTheme="minorBidi"/>
          <w:color w:val="000000"/>
          <w:szCs w:val="24"/>
          <w14:textFill>
            <w14:solidFill>
              <w14:srgbClr w14:val="000000">
                <w14:alpha w14:val="40000"/>
              </w14:srgbClr>
            </w14:solidFill>
          </w14:textFill>
        </w:rPr>
        <w:t>e</w:t>
      </w:r>
      <w:r w:rsidRPr="00771322">
        <w:rPr>
          <w:rFonts w:asciiTheme="minorBidi" w:hAnsiTheme="minorBidi"/>
          <w:color w:val="000000"/>
          <w:szCs w:val="24"/>
          <w14:textFill>
            <w14:solidFill>
              <w14:srgbClr w14:val="000000">
                <w14:alpha w14:val="40000"/>
              </w14:srgbClr>
            </w14:solidFill>
          </w14:textFill>
        </w:rPr>
        <w:t xml:space="preserve"> programme on multiple sites of delivery, explain how parity of provision and programme quality will be assured across the different sites (</w:t>
      </w:r>
      <w:r>
        <w:rPr>
          <w:rFonts w:asciiTheme="minorBidi" w:hAnsiTheme="minorBidi"/>
          <w:color w:val="000000"/>
          <w:szCs w:val="24"/>
          <w14:textFill>
            <w14:solidFill>
              <w14:srgbClr w14:val="000000">
                <w14:alpha w14:val="40000"/>
              </w14:srgbClr>
            </w14:solidFill>
          </w14:textFill>
        </w:rPr>
        <w:t xml:space="preserve">in terms of </w:t>
      </w:r>
      <w:r w:rsidRPr="00C35EC4">
        <w:rPr>
          <w:rFonts w:asciiTheme="minorBidi" w:hAnsiTheme="minorBidi"/>
          <w:color w:val="000000"/>
          <w:szCs w:val="24"/>
          <w14:textFill>
            <w14:solidFill>
              <w14:srgbClr w14:val="000000">
                <w14:alpha w14:val="40000"/>
              </w14:srgbClr>
            </w14:solidFill>
          </w14:textFill>
        </w:rPr>
        <w:t xml:space="preserve">policies, processes and procedures </w:t>
      </w:r>
      <w:r w:rsidRPr="00771322">
        <w:rPr>
          <w:rFonts w:asciiTheme="minorBidi" w:hAnsiTheme="minorBidi"/>
          <w:color w:val="000000"/>
          <w:szCs w:val="24"/>
          <w14:textFill>
            <w14:solidFill>
              <w14:srgbClr w14:val="000000">
                <w14:alpha w14:val="40000"/>
              </w14:srgbClr>
            </w14:solidFill>
          </w14:textFill>
        </w:rPr>
        <w:t>for learning and teaching, assessment, student support, etc.).</w:t>
      </w:r>
    </w:p>
    <w:p w:rsidR="00E56824" w:rsidRPr="00771322" w:rsidRDefault="00E56824" w:rsidP="00E56824">
      <w:pPr>
        <w:pStyle w:val="ListParagraph"/>
        <w:spacing w:line="276" w:lineRule="auto"/>
        <w:ind w:left="360"/>
        <w:jc w:val="both"/>
        <w:rPr>
          <w:rFonts w:asciiTheme="minorBidi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824" w:rsidRPr="00771322" w:rsidTr="00E74BBB">
        <w:tc>
          <w:tcPr>
            <w:tcW w:w="9350" w:type="dxa"/>
          </w:tcPr>
          <w:p w:rsidR="00E56824" w:rsidRPr="00771322" w:rsidRDefault="00E56824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color w:val="000000"/>
                <w:sz w:val="24"/>
              </w:rPr>
            </w:pPr>
          </w:p>
          <w:p w:rsidR="00E56824" w:rsidRPr="00771322" w:rsidRDefault="00E56824" w:rsidP="00E74BBB">
            <w:pPr>
              <w:spacing w:line="276" w:lineRule="auto"/>
              <w:jc w:val="both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</w:tbl>
    <w:p w:rsidR="00E56824" w:rsidRPr="00771322" w:rsidRDefault="00E56824" w:rsidP="00E56824">
      <w:pPr>
        <w:spacing w:line="276" w:lineRule="auto"/>
        <w:rPr>
          <w:rFonts w:asciiTheme="minorBidi" w:hAnsiTheme="minorBidi"/>
          <w:color w:val="000000"/>
          <w:szCs w:val="24"/>
        </w:rPr>
      </w:pPr>
    </w:p>
    <w:p w:rsidR="00E56824" w:rsidRPr="00771322" w:rsidRDefault="00E56824" w:rsidP="00E56824">
      <w:pPr>
        <w:pStyle w:val="ListParagraph"/>
        <w:numPr>
          <w:ilvl w:val="1"/>
          <w:numId w:val="9"/>
        </w:numPr>
        <w:spacing w:after="0" w:line="276" w:lineRule="auto"/>
        <w:contextualSpacing w:val="0"/>
        <w:jc w:val="both"/>
        <w:rPr>
          <w:rFonts w:asciiTheme="minorBidi" w:hAnsiTheme="minorBidi"/>
          <w:color w:val="000000"/>
        </w:rPr>
      </w:pPr>
      <w:r w:rsidRPr="00771322">
        <w:rPr>
          <w:rFonts w:asciiTheme="minorBidi" w:hAnsiTheme="minorBidi"/>
          <w:color w:val="000000"/>
          <w14:textFill>
            <w14:solidFill>
              <w14:srgbClr w14:val="000000">
                <w14:alpha w14:val="40000"/>
              </w14:srgbClr>
            </w14:solidFill>
          </w14:textFill>
        </w:rPr>
        <w:t xml:space="preserve">How will the institution ensure the effective implementation of its policies and procedures </w:t>
      </w:r>
      <w:proofErr w:type="gramStart"/>
      <w:r w:rsidRPr="00771322">
        <w:rPr>
          <w:rFonts w:asciiTheme="minorBidi" w:hAnsiTheme="minorBidi"/>
          <w:color w:val="000000"/>
          <w14:textFill>
            <w14:solidFill>
              <w14:srgbClr w14:val="000000">
                <w14:alpha w14:val="40000"/>
              </w14:srgbClr>
            </w14:solidFill>
          </w14:textFill>
        </w:rPr>
        <w:t>with regard to</w:t>
      </w:r>
      <w:proofErr w:type="gramEnd"/>
      <w:r w:rsidRPr="00771322">
        <w:rPr>
          <w:rFonts w:asciiTheme="minorBidi" w:hAnsiTheme="minorBidi"/>
          <w:color w:val="000000"/>
          <w14:textFill>
            <w14:solidFill>
              <w14:srgbClr w14:val="000000">
                <w14:alpha w14:val="40000"/>
              </w14:srgbClr>
            </w14:solidFill>
          </w14:textFill>
        </w:rPr>
        <w:t xml:space="preserve"> the identification of, and support for, under-performing/ ‘at-risk’ students?</w:t>
      </w:r>
    </w:p>
    <w:p w:rsidR="00E56824" w:rsidRPr="00771322" w:rsidRDefault="00E56824" w:rsidP="00E56824">
      <w:pPr>
        <w:spacing w:line="276" w:lineRule="auto"/>
        <w:rPr>
          <w:rFonts w:asciiTheme="minorBidi" w:hAnsiTheme="minorBidi"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824" w:rsidRPr="00771322" w:rsidTr="00E74BBB">
        <w:tc>
          <w:tcPr>
            <w:tcW w:w="9350" w:type="dxa"/>
          </w:tcPr>
          <w:p w:rsidR="00E56824" w:rsidRPr="00771322" w:rsidRDefault="00E56824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color w:val="000000"/>
                <w:sz w:val="24"/>
              </w:rPr>
            </w:pPr>
          </w:p>
          <w:p w:rsidR="00E56824" w:rsidRPr="00771322" w:rsidRDefault="00E56824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color w:val="000000"/>
                <w:sz w:val="24"/>
              </w:rPr>
            </w:pPr>
          </w:p>
        </w:tc>
      </w:tr>
    </w:tbl>
    <w:p w:rsidR="00E56824" w:rsidRPr="00771322" w:rsidRDefault="00E56824" w:rsidP="00E56824">
      <w:pPr>
        <w:spacing w:line="276" w:lineRule="auto"/>
        <w:rPr>
          <w:rFonts w:asciiTheme="minorBidi" w:hAnsiTheme="minorBidi"/>
          <w:color w:val="000000"/>
          <w:szCs w:val="24"/>
        </w:rPr>
      </w:pPr>
    </w:p>
    <w:p w:rsidR="00E56824" w:rsidRPr="00771322" w:rsidRDefault="00E56824" w:rsidP="00E56824">
      <w:pPr>
        <w:pStyle w:val="ListParagraph"/>
        <w:numPr>
          <w:ilvl w:val="1"/>
          <w:numId w:val="9"/>
        </w:numPr>
        <w:spacing w:after="0" w:line="276" w:lineRule="auto"/>
        <w:contextualSpacing w:val="0"/>
        <w:jc w:val="both"/>
        <w:rPr>
          <w:rFonts w:asciiTheme="minorBidi" w:hAnsiTheme="minorBidi"/>
          <w:color w:val="000000"/>
        </w:rPr>
      </w:pPr>
      <w:r w:rsidRPr="00771322">
        <w:rPr>
          <w:rFonts w:asciiTheme="minorBidi" w:hAnsiTheme="minorBidi"/>
          <w:color w:val="000000"/>
          <w14:textFill>
            <w14:solidFill>
              <w14:srgbClr w14:val="000000">
                <w14:alpha w14:val="40000"/>
              </w14:srgbClr>
            </w14:solidFill>
          </w14:textFill>
        </w:rPr>
        <w:t xml:space="preserve">Taking the mode of delivery into account, describe the arrangements for students to access appropriate learning resources. </w:t>
      </w:r>
    </w:p>
    <w:p w:rsidR="00E56824" w:rsidRPr="00771322" w:rsidRDefault="00E56824" w:rsidP="00E56824">
      <w:pPr>
        <w:spacing w:line="276" w:lineRule="auto"/>
        <w:rPr>
          <w:rFonts w:asciiTheme="minorBidi" w:hAnsiTheme="minorBidi"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824" w:rsidRPr="00771322" w:rsidTr="00E74BBB">
        <w:tc>
          <w:tcPr>
            <w:tcW w:w="9350" w:type="dxa"/>
          </w:tcPr>
          <w:p w:rsidR="00E56824" w:rsidRPr="00771322" w:rsidRDefault="00E56824" w:rsidP="00E74BBB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sz w:val="24"/>
              </w:rPr>
            </w:pPr>
          </w:p>
          <w:p w:rsidR="00E56824" w:rsidRPr="00771322" w:rsidRDefault="00E56824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E56824" w:rsidRPr="00771322" w:rsidRDefault="00E56824" w:rsidP="00E56824">
      <w:pPr>
        <w:spacing w:line="276" w:lineRule="auto"/>
        <w:rPr>
          <w:rFonts w:asciiTheme="minorBidi" w:hAnsiTheme="minorBidi"/>
          <w:szCs w:val="24"/>
        </w:rPr>
      </w:pPr>
    </w:p>
    <w:p w:rsidR="00644CB5" w:rsidRPr="00771322" w:rsidRDefault="00644CB5" w:rsidP="00644CB5">
      <w:pPr>
        <w:spacing w:line="276" w:lineRule="auto"/>
        <w:rPr>
          <w:rFonts w:asciiTheme="minorBidi" w:hAnsiTheme="minorBidi"/>
          <w:szCs w:val="24"/>
        </w:rPr>
      </w:pPr>
    </w:p>
    <w:bookmarkEnd w:id="1"/>
    <w:p w:rsidR="00DB5769" w:rsidRDefault="00DB5769" w:rsidP="000A3E01"/>
    <w:p w:rsidR="466B46A0" w:rsidRDefault="466B46A0"/>
    <w:p w:rsidR="000A3E01" w:rsidRDefault="3D06A9AD" w:rsidP="000A3E01">
      <w:r>
        <w:t xml:space="preserve"> </w:t>
      </w:r>
    </w:p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sectPr w:rsidR="000A3E01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32DA" w:rsidRDefault="004A32DA" w:rsidP="00FD2996">
      <w:pPr>
        <w:spacing w:after="0" w:line="240" w:lineRule="auto"/>
      </w:pPr>
      <w:r>
        <w:separator/>
      </w:r>
    </w:p>
  </w:endnote>
  <w:endnote w:type="continuationSeparator" w:id="0">
    <w:p w:rsidR="004A32DA" w:rsidRDefault="004A32DA" w:rsidP="00FD2996">
      <w:pPr>
        <w:spacing w:after="0" w:line="240" w:lineRule="auto"/>
      </w:pPr>
      <w:r>
        <w:continuationSeparator/>
      </w:r>
    </w:p>
  </w:endnote>
  <w:endnote w:type="continuationNotice" w:id="1">
    <w:p w:rsidR="004A32DA" w:rsidRDefault="004A32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3" w:name="_Hlk50381648"/>
    <w:bookmarkStart w:id="4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2FFE7576" wp14:editId="4FED050F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E7FE71" wp14:editId="33A3976A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D35423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3"/>
  <w:bookmarkEnd w:id="4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17252986" wp14:editId="394C5A9E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645E765" wp14:editId="413D2994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B1D5B8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32DA" w:rsidRDefault="004A32DA" w:rsidP="00FD2996">
      <w:pPr>
        <w:spacing w:after="0" w:line="240" w:lineRule="auto"/>
      </w:pPr>
      <w:r>
        <w:separator/>
      </w:r>
    </w:p>
  </w:footnote>
  <w:footnote w:type="continuationSeparator" w:id="0">
    <w:p w:rsidR="004A32DA" w:rsidRDefault="004A32DA" w:rsidP="00FD2996">
      <w:pPr>
        <w:spacing w:after="0" w:line="240" w:lineRule="auto"/>
      </w:pPr>
      <w:r>
        <w:continuationSeparator/>
      </w:r>
    </w:p>
  </w:footnote>
  <w:footnote w:type="continuationNotice" w:id="1">
    <w:p w:rsidR="004A32DA" w:rsidRDefault="004A32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7296DB" wp14:editId="25F47B2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29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5538B087" wp14:editId="2F2633A2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52C0C" wp14:editId="67978FDC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C1334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06C8A264" wp14:editId="3C76EC19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5493"/>
    <w:multiLevelType w:val="multilevel"/>
    <w:tmpl w:val="A950D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A6274"/>
    <w:multiLevelType w:val="multilevel"/>
    <w:tmpl w:val="9D72A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bin Naude">
    <w15:presenceInfo w15:providerId="AD" w15:userId="S::Naude.R@che.ac.za::83b828a5-5959-4371-b09f-0c74bd1d9c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D531E"/>
    <w:rsid w:val="000F4D6E"/>
    <w:rsid w:val="001064DA"/>
    <w:rsid w:val="00113883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80891"/>
    <w:rsid w:val="002E373B"/>
    <w:rsid w:val="002F0F2E"/>
    <w:rsid w:val="002F2DCE"/>
    <w:rsid w:val="00333C77"/>
    <w:rsid w:val="00355BF9"/>
    <w:rsid w:val="00376B6D"/>
    <w:rsid w:val="00430FE1"/>
    <w:rsid w:val="00486E82"/>
    <w:rsid w:val="004A32DA"/>
    <w:rsid w:val="004C3D9E"/>
    <w:rsid w:val="004D507A"/>
    <w:rsid w:val="004E40BC"/>
    <w:rsid w:val="004F796A"/>
    <w:rsid w:val="00582B83"/>
    <w:rsid w:val="00584EBB"/>
    <w:rsid w:val="00592DB3"/>
    <w:rsid w:val="005C401A"/>
    <w:rsid w:val="006424D7"/>
    <w:rsid w:val="00644CB5"/>
    <w:rsid w:val="00650C72"/>
    <w:rsid w:val="00651795"/>
    <w:rsid w:val="00657209"/>
    <w:rsid w:val="006A1A89"/>
    <w:rsid w:val="006B0EC1"/>
    <w:rsid w:val="006C0005"/>
    <w:rsid w:val="007075DB"/>
    <w:rsid w:val="0071260F"/>
    <w:rsid w:val="00726DDA"/>
    <w:rsid w:val="00772E0B"/>
    <w:rsid w:val="007B3D97"/>
    <w:rsid w:val="007C4D4F"/>
    <w:rsid w:val="007E51F3"/>
    <w:rsid w:val="0081439E"/>
    <w:rsid w:val="008316A2"/>
    <w:rsid w:val="0083222D"/>
    <w:rsid w:val="00834316"/>
    <w:rsid w:val="00847CE7"/>
    <w:rsid w:val="008635EF"/>
    <w:rsid w:val="0087351B"/>
    <w:rsid w:val="008B51F6"/>
    <w:rsid w:val="00914C32"/>
    <w:rsid w:val="00970379"/>
    <w:rsid w:val="00973BC3"/>
    <w:rsid w:val="00986BDF"/>
    <w:rsid w:val="0099739A"/>
    <w:rsid w:val="00A52ADE"/>
    <w:rsid w:val="00A729DF"/>
    <w:rsid w:val="00B05623"/>
    <w:rsid w:val="00B26C20"/>
    <w:rsid w:val="00B51ED1"/>
    <w:rsid w:val="00BA6C7C"/>
    <w:rsid w:val="00BC03E8"/>
    <w:rsid w:val="00C22473"/>
    <w:rsid w:val="00C328FB"/>
    <w:rsid w:val="00C70B9A"/>
    <w:rsid w:val="00C9224C"/>
    <w:rsid w:val="00CA5020"/>
    <w:rsid w:val="00D0378B"/>
    <w:rsid w:val="00D139A2"/>
    <w:rsid w:val="00D44B33"/>
    <w:rsid w:val="00D56F51"/>
    <w:rsid w:val="00D6670E"/>
    <w:rsid w:val="00D80C69"/>
    <w:rsid w:val="00D94311"/>
    <w:rsid w:val="00D95BB6"/>
    <w:rsid w:val="00DB5769"/>
    <w:rsid w:val="00DC664D"/>
    <w:rsid w:val="00DC7487"/>
    <w:rsid w:val="00DF1494"/>
    <w:rsid w:val="00E15CE0"/>
    <w:rsid w:val="00E404B8"/>
    <w:rsid w:val="00E56824"/>
    <w:rsid w:val="00E650A9"/>
    <w:rsid w:val="00E75FB7"/>
    <w:rsid w:val="00E87852"/>
    <w:rsid w:val="00ED69D5"/>
    <w:rsid w:val="00F21241"/>
    <w:rsid w:val="00F26508"/>
    <w:rsid w:val="00F41ACE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EA9765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vukile simelane</cp:lastModifiedBy>
  <cp:revision>1</cp:revision>
  <dcterms:created xsi:type="dcterms:W3CDTF">2021-03-11T12:19:00Z</dcterms:created>
  <dcterms:modified xsi:type="dcterms:W3CDTF">2021-03-11T12:19:00Z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